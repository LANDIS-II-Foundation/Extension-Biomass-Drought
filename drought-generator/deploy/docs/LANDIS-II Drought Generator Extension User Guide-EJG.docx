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B" w:rsidRDefault="00CC3F58">
      <w:pPr>
        <w:pStyle w:val="titleline1"/>
      </w:pPr>
      <w:bookmarkStart w:id="0" w:name="_Ref75418953"/>
      <w:r>
        <w:t xml:space="preserve">Drought </w:t>
      </w:r>
      <w:r w:rsidR="00925E30">
        <w:t xml:space="preserve">Generator </w:t>
      </w:r>
      <w:r>
        <w:t>Extension</w:t>
      </w:r>
      <w:fldSimple w:instr=" DOCPROPERTY  &quot;Extension Name&quot;  \* MERGEFORMAT "/>
      <w:r w:rsidR="00BA25EB">
        <w:t xml:space="preserve"> </w:t>
      </w:r>
      <w:r w:rsidR="0010696A">
        <w:t>(</w:t>
      </w:r>
      <w:r w:rsidR="00BA25EB">
        <w:t>v</w:t>
      </w:r>
      <w:fldSimple w:instr=" DOCPROPERTY  &quot;Extension Version&quot;  \* MERGEFORMAT ">
        <w:r>
          <w:t>1.0</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fldSimple w:instr=" SAVEDATE  \@ &quot;MMMM d, yyyy&quot;  \* MERGEFORMAT ">
        <w:ins w:id="1" w:author="Eric J Gustafson" w:date="2011-08-09T13:02:00Z">
          <w:r w:rsidR="009E3913">
            <w:rPr>
              <w:noProof/>
            </w:rPr>
            <w:t>August 9, 2011</w:t>
          </w:r>
        </w:ins>
        <w:del w:id="2" w:author="Eric J Gustafson" w:date="2011-08-09T13:02:00Z">
          <w:r w:rsidR="000C23FE" w:rsidDel="009E3913">
            <w:rPr>
              <w:noProof/>
            </w:rPr>
            <w:delText>April 20, 2011</w:delText>
          </w:r>
        </w:del>
      </w:fldSimple>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3" w:name="_Toc101616050"/>
    <w:bookmarkEnd w:id="0"/>
    <w:p w:rsidR="0010696A" w:rsidRDefault="00644E40">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44E40">
        <w:fldChar w:fldCharType="begin"/>
      </w:r>
      <w:r w:rsidR="00BA25EB">
        <w:instrText xml:space="preserve"> TOC \o "1-3" \h \z </w:instrText>
      </w:r>
      <w:r w:rsidRPr="00644E40">
        <w:fldChar w:fldCharType="separate"/>
      </w:r>
      <w:hyperlink w:anchor="_Toc288805155" w:history="1">
        <w:r w:rsidR="0010696A" w:rsidRPr="00DA1EA1">
          <w:rPr>
            <w:rStyle w:val="Hyperlink"/>
            <w:noProof/>
          </w:rPr>
          <w:t>1</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Introduction</w:t>
        </w:r>
        <w:r w:rsidR="0010696A">
          <w:rPr>
            <w:noProof/>
            <w:webHidden/>
          </w:rPr>
          <w:tab/>
        </w:r>
        <w:r>
          <w:rPr>
            <w:noProof/>
            <w:webHidden/>
          </w:rPr>
          <w:fldChar w:fldCharType="begin"/>
        </w:r>
        <w:r w:rsidR="0010696A">
          <w:rPr>
            <w:noProof/>
            <w:webHidden/>
          </w:rPr>
          <w:instrText xml:space="preserve"> PAGEREF _Toc288805155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644E40">
      <w:pPr>
        <w:pStyle w:val="TOC2"/>
        <w:tabs>
          <w:tab w:val="left" w:pos="720"/>
          <w:tab w:val="right" w:leader="dot" w:pos="8976"/>
        </w:tabs>
        <w:rPr>
          <w:rFonts w:asciiTheme="minorHAnsi" w:eastAsiaTheme="minorEastAsia" w:hAnsiTheme="minorHAnsi" w:cstheme="minorBidi"/>
          <w:noProof/>
          <w:sz w:val="22"/>
          <w:szCs w:val="22"/>
        </w:rPr>
      </w:pPr>
      <w:hyperlink w:anchor="_Toc288805156" w:history="1">
        <w:r w:rsidR="0010696A" w:rsidRPr="00DA1EA1">
          <w:rPr>
            <w:rStyle w:val="Hyperlink"/>
            <w:noProof/>
          </w:rPr>
          <w:t>1.1</w:t>
        </w:r>
        <w:r w:rsidR="0010696A">
          <w:rPr>
            <w:rFonts w:asciiTheme="minorHAnsi" w:eastAsiaTheme="minorEastAsia" w:hAnsiTheme="minorHAnsi" w:cstheme="minorBidi"/>
            <w:noProof/>
            <w:sz w:val="22"/>
            <w:szCs w:val="22"/>
          </w:rPr>
          <w:tab/>
        </w:r>
        <w:r w:rsidR="0010696A" w:rsidRPr="00DA1EA1">
          <w:rPr>
            <w:rStyle w:val="Hyperlink"/>
            <w:noProof/>
          </w:rPr>
          <w:t>Version 1.0</w:t>
        </w:r>
        <w:r w:rsidR="0010696A">
          <w:rPr>
            <w:noProof/>
            <w:webHidden/>
          </w:rPr>
          <w:tab/>
        </w:r>
        <w:r>
          <w:rPr>
            <w:noProof/>
            <w:webHidden/>
          </w:rPr>
          <w:fldChar w:fldCharType="begin"/>
        </w:r>
        <w:r w:rsidR="0010696A">
          <w:rPr>
            <w:noProof/>
            <w:webHidden/>
          </w:rPr>
          <w:instrText xml:space="preserve"> PAGEREF _Toc288805156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644E40">
      <w:pPr>
        <w:pStyle w:val="TOC2"/>
        <w:tabs>
          <w:tab w:val="left" w:pos="720"/>
          <w:tab w:val="right" w:leader="dot" w:pos="8976"/>
        </w:tabs>
        <w:rPr>
          <w:rFonts w:asciiTheme="minorHAnsi" w:eastAsiaTheme="minorEastAsia" w:hAnsiTheme="minorHAnsi" w:cstheme="minorBidi"/>
          <w:noProof/>
          <w:sz w:val="22"/>
          <w:szCs w:val="22"/>
        </w:rPr>
      </w:pPr>
      <w:hyperlink w:anchor="_Toc288805157" w:history="1">
        <w:r w:rsidR="0010696A" w:rsidRPr="00DA1EA1">
          <w:rPr>
            <w:rStyle w:val="Hyperlink"/>
            <w:noProof/>
          </w:rPr>
          <w:t>1.2</w:t>
        </w:r>
        <w:r w:rsidR="0010696A">
          <w:rPr>
            <w:rFonts w:asciiTheme="minorHAnsi" w:eastAsiaTheme="minorEastAsia" w:hAnsiTheme="minorHAnsi" w:cstheme="minorBidi"/>
            <w:noProof/>
            <w:sz w:val="22"/>
            <w:szCs w:val="22"/>
          </w:rPr>
          <w:tab/>
        </w:r>
        <w:r w:rsidR="0010696A" w:rsidRPr="00DA1EA1">
          <w:rPr>
            <w:rStyle w:val="Hyperlink"/>
            <w:noProof/>
          </w:rPr>
          <w:t>References</w:t>
        </w:r>
        <w:r w:rsidR="0010696A">
          <w:rPr>
            <w:noProof/>
            <w:webHidden/>
          </w:rPr>
          <w:tab/>
        </w:r>
        <w:r>
          <w:rPr>
            <w:noProof/>
            <w:webHidden/>
          </w:rPr>
          <w:fldChar w:fldCharType="begin"/>
        </w:r>
        <w:r w:rsidR="0010696A">
          <w:rPr>
            <w:noProof/>
            <w:webHidden/>
          </w:rPr>
          <w:instrText xml:space="preserve"> PAGEREF _Toc288805157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644E40">
      <w:pPr>
        <w:pStyle w:val="TOC2"/>
        <w:tabs>
          <w:tab w:val="left" w:pos="720"/>
          <w:tab w:val="right" w:leader="dot" w:pos="8976"/>
        </w:tabs>
        <w:rPr>
          <w:rFonts w:asciiTheme="minorHAnsi" w:eastAsiaTheme="minorEastAsia" w:hAnsiTheme="minorHAnsi" w:cstheme="minorBidi"/>
          <w:noProof/>
          <w:sz w:val="22"/>
          <w:szCs w:val="22"/>
        </w:rPr>
      </w:pPr>
      <w:hyperlink w:anchor="_Toc288805158" w:history="1">
        <w:r w:rsidR="0010696A" w:rsidRPr="00DA1EA1">
          <w:rPr>
            <w:rStyle w:val="Hyperlink"/>
            <w:noProof/>
          </w:rPr>
          <w:t>1.3</w:t>
        </w:r>
        <w:r w:rsidR="0010696A">
          <w:rPr>
            <w:rFonts w:asciiTheme="minorHAnsi" w:eastAsiaTheme="minorEastAsia" w:hAnsiTheme="minorHAnsi" w:cstheme="minorBidi"/>
            <w:noProof/>
            <w:sz w:val="22"/>
            <w:szCs w:val="22"/>
          </w:rPr>
          <w:tab/>
        </w:r>
        <w:r w:rsidR="0010696A" w:rsidRPr="00DA1EA1">
          <w:rPr>
            <w:rStyle w:val="Hyperlink"/>
            <w:noProof/>
          </w:rPr>
          <w:t>Acknowledgments</w:t>
        </w:r>
        <w:r w:rsidR="0010696A">
          <w:rPr>
            <w:noProof/>
            <w:webHidden/>
          </w:rPr>
          <w:tab/>
        </w:r>
        <w:r>
          <w:rPr>
            <w:noProof/>
            <w:webHidden/>
          </w:rPr>
          <w:fldChar w:fldCharType="begin"/>
        </w:r>
        <w:r w:rsidR="0010696A">
          <w:rPr>
            <w:noProof/>
            <w:webHidden/>
          </w:rPr>
          <w:instrText xml:space="preserve"> PAGEREF _Toc288805158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644E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59" w:history="1">
        <w:r w:rsidR="0010696A" w:rsidRPr="00DA1EA1">
          <w:rPr>
            <w:rStyle w:val="Hyperlink"/>
            <w:noProof/>
          </w:rPr>
          <w:t>2</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Extension Description</w:t>
        </w:r>
        <w:r w:rsidR="0010696A">
          <w:rPr>
            <w:noProof/>
            <w:webHidden/>
          </w:rPr>
          <w:tab/>
        </w:r>
        <w:r>
          <w:rPr>
            <w:noProof/>
            <w:webHidden/>
          </w:rPr>
          <w:fldChar w:fldCharType="begin"/>
        </w:r>
        <w:r w:rsidR="0010696A">
          <w:rPr>
            <w:noProof/>
            <w:webHidden/>
          </w:rPr>
          <w:instrText xml:space="preserve"> PAGEREF _Toc288805159 \h </w:instrText>
        </w:r>
        <w:r>
          <w:rPr>
            <w:noProof/>
            <w:webHidden/>
          </w:rPr>
        </w:r>
        <w:r>
          <w:rPr>
            <w:noProof/>
            <w:webHidden/>
          </w:rPr>
          <w:fldChar w:fldCharType="separate"/>
        </w:r>
        <w:r w:rsidR="0010696A">
          <w:rPr>
            <w:noProof/>
            <w:webHidden/>
          </w:rPr>
          <w:t>3</w:t>
        </w:r>
        <w:r>
          <w:rPr>
            <w:noProof/>
            <w:webHidden/>
          </w:rPr>
          <w:fldChar w:fldCharType="end"/>
        </w:r>
      </w:hyperlink>
    </w:p>
    <w:p w:rsidR="0010696A" w:rsidRDefault="00644E40">
      <w:pPr>
        <w:pStyle w:val="TOC2"/>
        <w:tabs>
          <w:tab w:val="left" w:pos="720"/>
          <w:tab w:val="right" w:leader="dot" w:pos="8976"/>
        </w:tabs>
        <w:rPr>
          <w:rFonts w:asciiTheme="minorHAnsi" w:eastAsiaTheme="minorEastAsia" w:hAnsiTheme="minorHAnsi" w:cstheme="minorBidi"/>
          <w:noProof/>
          <w:sz w:val="22"/>
          <w:szCs w:val="22"/>
        </w:rPr>
      </w:pPr>
      <w:hyperlink w:anchor="_Toc288805160" w:history="1">
        <w:r w:rsidR="0010696A" w:rsidRPr="00DA1EA1">
          <w:rPr>
            <w:rStyle w:val="Hyperlink"/>
            <w:noProof/>
          </w:rPr>
          <w:t>2.1</w:t>
        </w:r>
        <w:r w:rsidR="0010696A">
          <w:rPr>
            <w:rFonts w:asciiTheme="minorHAnsi" w:eastAsiaTheme="minorEastAsia" w:hAnsiTheme="minorHAnsi" w:cstheme="minorBidi"/>
            <w:noProof/>
            <w:sz w:val="22"/>
            <w:szCs w:val="22"/>
          </w:rPr>
          <w:tab/>
        </w:r>
        <w:r w:rsidR="0010696A" w:rsidRPr="00DA1EA1">
          <w:rPr>
            <w:rStyle w:val="Hyperlink"/>
            <w:noProof/>
          </w:rPr>
          <w:t>Overview</w:t>
        </w:r>
        <w:r w:rsidR="0010696A">
          <w:rPr>
            <w:noProof/>
            <w:webHidden/>
          </w:rPr>
          <w:tab/>
        </w:r>
        <w:r>
          <w:rPr>
            <w:noProof/>
            <w:webHidden/>
          </w:rPr>
          <w:fldChar w:fldCharType="begin"/>
        </w:r>
        <w:r w:rsidR="0010696A">
          <w:rPr>
            <w:noProof/>
            <w:webHidden/>
          </w:rPr>
          <w:instrText xml:space="preserve"> PAGEREF _Toc288805160 \h </w:instrText>
        </w:r>
        <w:r>
          <w:rPr>
            <w:noProof/>
            <w:webHidden/>
          </w:rPr>
        </w:r>
        <w:r>
          <w:rPr>
            <w:noProof/>
            <w:webHidden/>
          </w:rPr>
          <w:fldChar w:fldCharType="separate"/>
        </w:r>
        <w:r w:rsidR="0010696A">
          <w:rPr>
            <w:noProof/>
            <w:webHidden/>
          </w:rPr>
          <w:t>3</w:t>
        </w:r>
        <w:r>
          <w:rPr>
            <w:noProof/>
            <w:webHidden/>
          </w:rPr>
          <w:fldChar w:fldCharType="end"/>
        </w:r>
      </w:hyperlink>
    </w:p>
    <w:p w:rsidR="0010696A" w:rsidRDefault="00644E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61" w:history="1">
        <w:r w:rsidR="0010696A" w:rsidRPr="00DA1EA1">
          <w:rPr>
            <w:rStyle w:val="Hyperlink"/>
            <w:noProof/>
          </w:rPr>
          <w:t>3</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Output</w:t>
        </w:r>
        <w:r w:rsidR="0010696A">
          <w:rPr>
            <w:noProof/>
            <w:webHidden/>
          </w:rPr>
          <w:tab/>
        </w:r>
        <w:r>
          <w:rPr>
            <w:noProof/>
            <w:webHidden/>
          </w:rPr>
          <w:fldChar w:fldCharType="begin"/>
        </w:r>
        <w:r w:rsidR="0010696A">
          <w:rPr>
            <w:noProof/>
            <w:webHidden/>
          </w:rPr>
          <w:instrText xml:space="preserve"> PAGEREF _Toc288805161 \h </w:instrText>
        </w:r>
        <w:r>
          <w:rPr>
            <w:noProof/>
            <w:webHidden/>
          </w:rPr>
        </w:r>
        <w:r>
          <w:rPr>
            <w:noProof/>
            <w:webHidden/>
          </w:rPr>
          <w:fldChar w:fldCharType="separate"/>
        </w:r>
        <w:r w:rsidR="0010696A">
          <w:rPr>
            <w:noProof/>
            <w:webHidden/>
          </w:rPr>
          <w:t>4</w:t>
        </w:r>
        <w:r>
          <w:rPr>
            <w:noProof/>
            <w:webHidden/>
          </w:rPr>
          <w:fldChar w:fldCharType="end"/>
        </w:r>
      </w:hyperlink>
    </w:p>
    <w:p w:rsidR="0010696A" w:rsidRDefault="00644E4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62" w:history="1">
        <w:r w:rsidR="0010696A" w:rsidRPr="00DA1EA1">
          <w:rPr>
            <w:rStyle w:val="Hyperlink"/>
            <w:noProof/>
          </w:rPr>
          <w:t>4</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Input Values</w:t>
        </w:r>
        <w:r w:rsidR="0010696A">
          <w:rPr>
            <w:noProof/>
            <w:webHidden/>
          </w:rPr>
          <w:tab/>
        </w:r>
        <w:r>
          <w:rPr>
            <w:noProof/>
            <w:webHidden/>
          </w:rPr>
          <w:fldChar w:fldCharType="begin"/>
        </w:r>
        <w:r w:rsidR="0010696A">
          <w:rPr>
            <w:noProof/>
            <w:webHidden/>
          </w:rPr>
          <w:instrText xml:space="preserve"> PAGEREF _Toc288805162 \h </w:instrText>
        </w:r>
        <w:r>
          <w:rPr>
            <w:noProof/>
            <w:webHidden/>
          </w:rPr>
        </w:r>
        <w:r>
          <w:rPr>
            <w:noProof/>
            <w:webHidden/>
          </w:rPr>
          <w:fldChar w:fldCharType="separate"/>
        </w:r>
        <w:r w:rsidR="0010696A">
          <w:rPr>
            <w:noProof/>
            <w:webHidden/>
          </w:rPr>
          <w:t>5</w:t>
        </w:r>
        <w:r>
          <w:rPr>
            <w:noProof/>
            <w:webHidden/>
          </w:rPr>
          <w:fldChar w:fldCharType="end"/>
        </w:r>
      </w:hyperlink>
    </w:p>
    <w:p w:rsidR="00BA25EB" w:rsidRDefault="00644E40">
      <w:pPr>
        <w:pStyle w:val="Heading1"/>
      </w:pPr>
      <w:r>
        <w:lastRenderedPageBreak/>
        <w:fldChar w:fldCharType="end"/>
      </w:r>
      <w:r w:rsidR="00BA25EB">
        <w:tab/>
      </w:r>
      <w:bookmarkStart w:id="4" w:name="_Toc288805155"/>
      <w:r w:rsidR="00BA25EB">
        <w:t>Introduction</w:t>
      </w:r>
      <w:bookmarkEnd w:id="3"/>
      <w:bookmarkEnd w:id="4"/>
    </w:p>
    <w:p w:rsidR="00BA25EB" w:rsidRDefault="00BA25EB">
      <w:pPr>
        <w:pStyle w:val="textbody"/>
      </w:pPr>
      <w:r>
        <w:t xml:space="preserve">This document describes the </w:t>
      </w:r>
      <w:fldSimple w:instr=" DOCPROPERTY  &quot;Extension Name&quot;  \* MERGEFORMAT ">
        <w:r w:rsidR="00925E30" w:rsidRPr="00925E30">
          <w:rPr>
            <w:b/>
            <w:bCs/>
          </w:rPr>
          <w:t>Drought Generator</w:t>
        </w:r>
        <w:r w:rsidR="00925E30" w:rsidRPr="00925E30">
          <w:rPr>
            <w:b/>
          </w:rPr>
          <w:t xml:space="preserve"> Extension</w:t>
        </w:r>
      </w:fldSimple>
      <w:r w:rsidRPr="00925E30">
        <w:rPr>
          <w:b/>
        </w:rPr>
        <w:t xml:space="preserve"> </w:t>
      </w:r>
      <w:r w:rsidR="005707AA">
        <w:t xml:space="preserve">for use with </w:t>
      </w:r>
      <w:r>
        <w:t xml:space="preserve">the LANDIS-II model.  For information about the model and its core concepts, see the </w:t>
      </w:r>
      <w:r>
        <w:rPr>
          <w:i/>
          <w:iCs/>
        </w:rPr>
        <w:t>LANDIS</w:t>
      </w:r>
      <w:r>
        <w:rPr>
          <w:i/>
          <w:iCs/>
        </w:rPr>
        <w:noBreakHyphen/>
        <w:t>II Conceptual Model Description.</w:t>
      </w:r>
    </w:p>
    <w:p w:rsidR="007C41C3" w:rsidRDefault="007C41C3">
      <w:pPr>
        <w:pStyle w:val="Heading2"/>
      </w:pPr>
      <w:bookmarkStart w:id="5" w:name="_Toc288805156"/>
      <w:r>
        <w:t xml:space="preserve">Version </w:t>
      </w:r>
      <w:r w:rsidR="00CC3F58">
        <w:t>1.0</w:t>
      </w:r>
      <w:bookmarkEnd w:id="5"/>
    </w:p>
    <w:p w:rsidR="0010696A" w:rsidRDefault="00925E30" w:rsidP="0010696A">
      <w:pPr>
        <w:pStyle w:val="textbody"/>
      </w:pPr>
      <w:r>
        <w:t xml:space="preserve">Version 1.0 is </w:t>
      </w:r>
      <w:r w:rsidR="0010696A">
        <w:t>compatible with LANDIS-II v6.0.</w:t>
      </w:r>
    </w:p>
    <w:p w:rsidR="00273078" w:rsidRDefault="00273078" w:rsidP="00273078">
      <w:pPr>
        <w:pStyle w:val="Heading2"/>
      </w:pPr>
      <w:r>
        <w:t>Extension Description</w:t>
      </w:r>
    </w:p>
    <w:p w:rsidR="00273078" w:rsidRDefault="00273078" w:rsidP="00273078">
      <w:pPr>
        <w:pStyle w:val="Heading3"/>
        <w:ind w:left="720" w:hanging="720"/>
      </w:pPr>
      <w:r>
        <w:t>Overview</w:t>
      </w:r>
    </w:p>
    <w:p w:rsidR="00273078" w:rsidRDefault="00273078" w:rsidP="00273078">
      <w:pPr>
        <w:pStyle w:val="textbody"/>
      </w:pPr>
      <w:r>
        <w:t xml:space="preserve">This extension generates a site-level variable representing the number of years of </w:t>
      </w:r>
      <w:del w:id="6" w:author="Eric J Gustafson" w:date="2011-08-09T13:02:00Z">
        <w:r w:rsidDel="009E3913">
          <w:delText xml:space="preserve">mild </w:delText>
        </w:r>
      </w:del>
      <w:r>
        <w:t xml:space="preserve">drought per decade.  </w:t>
      </w:r>
      <w:ins w:id="7" w:author="Eric J Gustafson" w:date="2011-08-09T09:01:00Z">
        <w:r w:rsidR="000C23FE">
          <w:t xml:space="preserve">The variable is updated at each time step.  </w:t>
        </w:r>
      </w:ins>
      <w:r>
        <w:t xml:space="preserve">The variable is made available for other extensions to use.  The original intent of this extension is to provide information used by the Drought Disturbance Extension. </w:t>
      </w:r>
    </w:p>
    <w:p w:rsidR="00273078" w:rsidRDefault="00273078" w:rsidP="00273078">
      <w:pPr>
        <w:pStyle w:val="Heading3"/>
        <w:ind w:left="720" w:hanging="720"/>
      </w:pPr>
      <w:r>
        <w:t>Drought Years</w:t>
      </w:r>
    </w:p>
    <w:p w:rsidR="00273078" w:rsidRDefault="00273078" w:rsidP="00273078">
      <w:pPr>
        <w:pStyle w:val="textbody"/>
      </w:pPr>
      <w:r>
        <w:t xml:space="preserve">The extension </w:t>
      </w:r>
      <w:del w:id="8" w:author="Eric J Gustafson" w:date="2011-08-09T09:01:00Z">
        <w:r w:rsidDel="000C23FE">
          <w:delText>generates a predicted</w:delText>
        </w:r>
      </w:del>
      <w:ins w:id="9" w:author="Eric J Gustafson" w:date="2011-08-09T09:01:00Z">
        <w:r w:rsidR="000C23FE">
          <w:t>draws a</w:t>
        </w:r>
      </w:ins>
      <w:r>
        <w:t xml:space="preserve"> value of the number of drought years per decade </w:t>
      </w:r>
      <w:del w:id="10" w:author="Eric J Gustafson" w:date="2011-08-09T09:01:00Z">
        <w:r w:rsidDel="000C23FE">
          <w:delText xml:space="preserve">using </w:delText>
        </w:r>
      </w:del>
      <w:ins w:id="11" w:author="Eric J Gustafson" w:date="2011-08-09T09:01:00Z">
        <w:r w:rsidR="000C23FE">
          <w:t>from</w:t>
        </w:r>
        <w:r w:rsidR="000C23FE">
          <w:t xml:space="preserve"> </w:t>
        </w:r>
      </w:ins>
      <w:r>
        <w:t>a lognormal distribution.  The user must provide Mu and Sigma values that define the lognormal distribution.</w:t>
      </w:r>
    </w:p>
    <w:p w:rsidR="00273078" w:rsidRDefault="00273078" w:rsidP="00273078">
      <w:pPr>
        <w:pStyle w:val="textbody"/>
      </w:pPr>
      <w:r>
        <w:t xml:space="preserve">For each </w:t>
      </w:r>
      <w:proofErr w:type="spellStart"/>
      <w:r>
        <w:t>timestep</w:t>
      </w:r>
      <w:proofErr w:type="spellEnd"/>
      <w:r>
        <w:t xml:space="preserve">, a number of drought years per decade </w:t>
      </w:r>
      <w:proofErr w:type="gramStart"/>
      <w:r>
        <w:t>is</w:t>
      </w:r>
      <w:proofErr w:type="gramEnd"/>
      <w:r>
        <w:t xml:space="preserve"> stochastically drawn from the lognormal distribution.</w:t>
      </w:r>
      <w:ins w:id="12" w:author="Eric J Gustafson" w:date="2011-08-09T13:03:00Z">
        <w:r w:rsidR="009E3913">
          <w:t xml:space="preserve">  The user accounts for what constitutes drought conditions</w:t>
        </w:r>
      </w:ins>
      <w:ins w:id="13" w:author="Eric J Gustafson" w:date="2011-08-09T13:04:00Z">
        <w:r w:rsidR="009E3913">
          <w:t xml:space="preserve"> when estimating the parameters of </w:t>
        </w:r>
        <w:r w:rsidR="009E3913">
          <w:t>the</w:t>
        </w:r>
        <w:r w:rsidR="009E3913">
          <w:t xml:space="preserve"> lognormal distribution</w:t>
        </w:r>
      </w:ins>
      <w:ins w:id="14" w:author="Eric J Gustafson" w:date="2011-08-09T13:03:00Z">
        <w:r w:rsidR="009E3913">
          <w:t>.</w:t>
        </w:r>
      </w:ins>
      <w:r>
        <w:t xml:space="preserve">  The predicted number of drought years is </w:t>
      </w:r>
      <w:commentRangeStart w:id="15"/>
      <w:r>
        <w:t xml:space="preserve">multiplied by 100 (to preserve precision) </w:t>
      </w:r>
      <w:commentRangeEnd w:id="15"/>
      <w:r w:rsidR="009E3913">
        <w:rPr>
          <w:rStyle w:val="CommentReference"/>
        </w:rPr>
        <w:commentReference w:id="15"/>
      </w:r>
      <w:r>
        <w:t>and recorded as a site variable that is available to all other extensions.</w:t>
      </w:r>
    </w:p>
    <w:p w:rsidR="00273078" w:rsidRPr="0010696A" w:rsidRDefault="00273078" w:rsidP="0010696A">
      <w:pPr>
        <w:pStyle w:val="textbody"/>
      </w:pPr>
    </w:p>
    <w:p w:rsidR="00BA25EB" w:rsidRDefault="00BA25EB">
      <w:pPr>
        <w:pStyle w:val="Heading2"/>
      </w:pPr>
      <w:bookmarkStart w:id="16" w:name="_Toc288805157"/>
      <w:r>
        <w:t>References</w:t>
      </w:r>
      <w:bookmarkEnd w:id="16"/>
    </w:p>
    <w:p w:rsidR="00BA25EB" w:rsidRDefault="00BA25EB">
      <w:pPr>
        <w:pStyle w:val="Heading2"/>
      </w:pPr>
      <w:bookmarkStart w:id="17" w:name="_Toc288805158"/>
      <w:r>
        <w:t>Acknowledgments</w:t>
      </w:r>
      <w:bookmarkEnd w:id="17"/>
    </w:p>
    <w:p w:rsidR="00BA25EB" w:rsidRDefault="00BA25EB">
      <w:pPr>
        <w:pStyle w:val="textbody"/>
      </w:pPr>
    </w:p>
    <w:p w:rsidR="00E375CB" w:rsidRDefault="0010696A" w:rsidP="001B6169">
      <w:pPr>
        <w:pStyle w:val="Heading1"/>
      </w:pPr>
      <w:r>
        <w:lastRenderedPageBreak/>
        <w:t>Parameter Input File</w:t>
      </w:r>
    </w:p>
    <w:p w:rsidR="0076268D" w:rsidRDefault="0076268D" w:rsidP="0076268D">
      <w:pPr>
        <w:pStyle w:val="textbody"/>
      </w:pPr>
      <w:r w:rsidRPr="0076268D">
        <w:t xml:space="preserve">The input parameters for this extension are specified in </w:t>
      </w:r>
      <w:del w:id="18" w:author="Eric J Gustafson" w:date="2011-08-09T09:03:00Z">
        <w:r w:rsidRPr="0076268D" w:rsidDel="00851E86">
          <w:delText xml:space="preserve">one </w:delText>
        </w:r>
      </w:del>
      <w:ins w:id="19" w:author="Eric J Gustafson" w:date="2011-08-09T09:03:00Z">
        <w:r w:rsidR="00851E86">
          <w:t>a single</w:t>
        </w:r>
        <w:r w:rsidR="00851E86" w:rsidRPr="0076268D">
          <w:t xml:space="preserve"> </w:t>
        </w:r>
      </w:ins>
      <w:r w:rsidRPr="0076268D">
        <w:t xml:space="preserve">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proofErr w:type="spellStart"/>
      <w:r>
        <w:t>LandisData</w:t>
      </w:r>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"Drought Generator"</w:t>
      </w:r>
      <w:r>
        <w:rPr>
          <w:sz w:val="20"/>
          <w:szCs w:val="20"/>
        </w:rPr>
        <w:t>.</w:t>
      </w:r>
    </w:p>
    <w:p w:rsidR="0076268D" w:rsidRDefault="0076268D" w:rsidP="0076268D">
      <w:pPr>
        <w:pStyle w:val="Heading2"/>
      </w:pPr>
      <w:proofErr w:type="spellStart"/>
      <w:r>
        <w:t>Timestep</w:t>
      </w:r>
      <w:proofErr w:type="spellEnd"/>
    </w:p>
    <w:p w:rsidR="0076268D" w:rsidRPr="0076268D" w:rsidRDefault="0076268D" w:rsidP="0076268D">
      <w:pPr>
        <w:pStyle w:val="textbody"/>
      </w:pPr>
      <w:r w:rsidRPr="0076268D">
        <w:t xml:space="preserve">This parameter is the extension’s </w:t>
      </w:r>
      <w:proofErr w:type="spellStart"/>
      <w:r w:rsidRPr="0076268D">
        <w:t>timestep</w:t>
      </w:r>
      <w:proofErr w:type="spellEnd"/>
      <w:r w:rsidRPr="0076268D">
        <w:t>. Value: integer &gt; 0. Units: years.</w:t>
      </w:r>
    </w:p>
    <w:p w:rsidR="0076268D" w:rsidRDefault="0076268D" w:rsidP="0076268D">
      <w:pPr>
        <w:pStyle w:val="Heading2"/>
      </w:pPr>
      <w:r>
        <w:t>Mu</w:t>
      </w:r>
    </w:p>
    <w:p w:rsidR="0076268D" w:rsidRPr="0076268D" w:rsidRDefault="0076268D" w:rsidP="0076268D">
      <w:pPr>
        <w:pStyle w:val="textbody"/>
      </w:pPr>
      <w:r>
        <w:t>This parameter defines the Mu parameter of the lognormal distribution of drought years per decade.</w:t>
      </w:r>
    </w:p>
    <w:p w:rsidR="0076268D" w:rsidRDefault="0076268D" w:rsidP="0076268D">
      <w:pPr>
        <w:pStyle w:val="Heading2"/>
      </w:pPr>
      <w:r>
        <w:t>Sigma</w:t>
      </w:r>
    </w:p>
    <w:p w:rsidR="0076268D" w:rsidRPr="0076268D" w:rsidRDefault="0076268D" w:rsidP="0076268D">
      <w:pPr>
        <w:pStyle w:val="textbody"/>
      </w:pPr>
      <w:r>
        <w:t>This parameter defines the Sigma parameter of the lognormal distribution of drought years per decade.</w:t>
      </w:r>
    </w:p>
    <w:p w:rsidR="0076268D" w:rsidRDefault="0076268D" w:rsidP="0076268D">
      <w:pPr>
        <w:pStyle w:val="Heading2"/>
      </w:pPr>
      <w:commentRangeStart w:id="20"/>
      <w:proofErr w:type="spellStart"/>
      <w:r>
        <w:t>MapName</w:t>
      </w:r>
      <w:commentRangeEnd w:id="20"/>
      <w:proofErr w:type="spellEnd"/>
      <w:r w:rsidR="00851E86">
        <w:rPr>
          <w:rStyle w:val="CommentReference"/>
          <w:rFonts w:ascii="Times New Roman" w:hAnsi="Times New Roman" w:cs="Times New Roman"/>
        </w:rPr>
        <w:commentReference w:id="20"/>
      </w:r>
    </w:p>
    <w:p w:rsidR="0076268D" w:rsidRPr="0076268D" w:rsidRDefault="0076268D" w:rsidP="0076268D">
      <w:pPr>
        <w:pStyle w:val="textbody"/>
      </w:pPr>
      <w:r w:rsidRPr="0076268D">
        <w:t xml:space="preserve">This file parameter is the template for the names of the </w:t>
      </w:r>
      <w:r>
        <w:t xml:space="preserve">drought </w:t>
      </w:r>
      <w:proofErr w:type="gramStart"/>
      <w:r>
        <w:t>years</w:t>
      </w:r>
      <w:proofErr w:type="gramEnd"/>
      <w:r>
        <w:t xml:space="preserve"> </w:t>
      </w:r>
      <w:r w:rsidRPr="0076268D">
        <w:t>output map. 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proofErr w:type="spellStart"/>
      <w:r>
        <w:t>LogFile</w:t>
      </w:r>
      <w:proofErr w:type="spellEnd"/>
    </w:p>
    <w:p w:rsidR="0076268D" w:rsidRPr="0076268D" w:rsidRDefault="0076268D" w:rsidP="0076268D">
      <w:pPr>
        <w:pStyle w:val="textbody"/>
      </w:pPr>
      <w:r w:rsidRPr="0076268D">
        <w:t>The file parameter is the name of the extension’s event log file (see section 3.2).</w:t>
      </w:r>
    </w:p>
    <w:p w:rsidR="0076268D" w:rsidRPr="0076268D" w:rsidRDefault="0076268D" w:rsidP="0076268D">
      <w:pPr>
        <w:pStyle w:val="textbody"/>
      </w:pPr>
    </w:p>
    <w:p w:rsidR="0076268D" w:rsidRPr="0076268D" w:rsidRDefault="0076268D" w:rsidP="0076268D">
      <w:pPr>
        <w:pStyle w:val="textbody"/>
      </w:pPr>
    </w:p>
    <w:p w:rsidR="0010696A" w:rsidRDefault="0010696A">
      <w:pPr>
        <w:pStyle w:val="Heading1"/>
      </w:pPr>
      <w:r>
        <w:lastRenderedPageBreak/>
        <w:t>Output Files</w:t>
      </w:r>
    </w:p>
    <w:p w:rsidR="00273078" w:rsidRPr="00273078" w:rsidRDefault="00273078" w:rsidP="00273078">
      <w:pPr>
        <w:pStyle w:val="textbody"/>
      </w:pPr>
      <w:r>
        <w:rPr>
          <w:sz w:val="22"/>
          <w:szCs w:val="22"/>
        </w:rPr>
        <w:t>The drought generator extension generates two types of output files: a) a map of number of drought years per decade for each time step, and b) a log of drought years for the entire scenario.</w:t>
      </w:r>
    </w:p>
    <w:p w:rsidR="00273078" w:rsidRDefault="00273078" w:rsidP="00273078">
      <w:pPr>
        <w:pStyle w:val="Heading2"/>
      </w:pPr>
      <w:r>
        <w:t>Drought Years per Decade Maps</w:t>
      </w:r>
    </w:p>
    <w:p w:rsidR="00273078" w:rsidRPr="00273078" w:rsidRDefault="00273078" w:rsidP="00273078">
      <w:pPr>
        <w:pStyle w:val="textbody"/>
      </w:pPr>
      <w:r>
        <w:t>The map of drought years per decade represents the number of drought years per decade, with values multiplied by 100.  To get the actual number per decade, mapped values should be divided by 100.  Non-active sites have a value of 0 in all maps.  A map is produced for each drought generator time step.</w:t>
      </w:r>
    </w:p>
    <w:p w:rsidR="00273078" w:rsidRDefault="00273078" w:rsidP="00273078">
      <w:pPr>
        <w:pStyle w:val="Heading2"/>
      </w:pPr>
      <w:commentRangeStart w:id="21"/>
      <w:r>
        <w:t>Drought Generator Log</w:t>
      </w:r>
      <w:commentRangeEnd w:id="21"/>
      <w:r w:rsidR="00E8760A">
        <w:rPr>
          <w:rStyle w:val="CommentReference"/>
          <w:rFonts w:ascii="Times New Roman" w:hAnsi="Times New Roman" w:cs="Times New Roman"/>
        </w:rPr>
        <w:commentReference w:id="21"/>
      </w:r>
    </w:p>
    <w:p w:rsidR="00273078" w:rsidRPr="00273078" w:rsidRDefault="00A92D21" w:rsidP="00273078">
      <w:pPr>
        <w:pStyle w:val="textbody"/>
      </w:pPr>
      <w:r>
        <w:t xml:space="preserve">The log is a text file that contains information about the predicted number of drought years for each </w:t>
      </w:r>
      <w:proofErr w:type="spellStart"/>
      <w:r>
        <w:t>timestep</w:t>
      </w:r>
      <w:proofErr w:type="spellEnd"/>
      <w:r>
        <w:t xml:space="preserve"> over the course of the scenario.  The information is stored as comma-separated values (CSV).</w:t>
      </w:r>
    </w:p>
    <w:p w:rsidR="00273078" w:rsidRPr="00273078" w:rsidRDefault="00273078" w:rsidP="00273078">
      <w:pPr>
        <w:pStyle w:val="textbody"/>
      </w:pPr>
    </w:p>
    <w:p w:rsidR="00273078" w:rsidRDefault="00A92D21" w:rsidP="00273078">
      <w:pPr>
        <w:pStyle w:val="Heading1"/>
        <w:ind w:left="0"/>
      </w:pPr>
      <w:r>
        <w:lastRenderedPageBreak/>
        <w:t>Example File</w:t>
      </w:r>
    </w:p>
    <w:p w:rsidR="00A92D21" w:rsidRPr="00A92D21" w:rsidRDefault="00A92D21" w:rsidP="00A92D21">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A92D21" w:rsidRPr="00A92D21" w:rsidRDefault="00A92D21" w:rsidP="00A92D21">
      <w:pPr>
        <w:pStyle w:val="textbody"/>
        <w:ind w:left="0"/>
        <w:rPr>
          <w:rFonts w:ascii="Courier New" w:hAnsi="Courier New" w:cs="Courier New"/>
        </w:rPr>
      </w:pPr>
    </w:p>
    <w:p w:rsidR="00A92D21" w:rsidRPr="00A92D21" w:rsidRDefault="00A92D21" w:rsidP="00A92D21">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A92D21" w:rsidRPr="00A92D21" w:rsidRDefault="00A92D21" w:rsidP="00A92D21">
      <w:pPr>
        <w:pStyle w:val="textbody"/>
        <w:ind w:left="0"/>
        <w:rPr>
          <w:rFonts w:ascii="Courier New" w:hAnsi="Courier New" w:cs="Courier New"/>
        </w:rPr>
      </w:pPr>
    </w:p>
    <w:p w:rsidR="00A92D21" w:rsidRPr="00A92D21" w:rsidRDefault="00A92D21" w:rsidP="00A92D21">
      <w:pPr>
        <w:pStyle w:val="textbody"/>
        <w:ind w:left="0"/>
        <w:rPr>
          <w:rFonts w:ascii="Courier New" w:hAnsi="Courier New" w:cs="Courier New"/>
        </w:rPr>
      </w:pPr>
      <w:proofErr w:type="gramStart"/>
      <w:r w:rsidRPr="00A92D21">
        <w:rPr>
          <w:rFonts w:ascii="Courier New" w:hAnsi="Courier New" w:cs="Courier New"/>
        </w:rPr>
        <w:t>Mu  1.0</w:t>
      </w:r>
      <w:proofErr w:type="gramEnd"/>
    </w:p>
    <w:p w:rsidR="00A92D21" w:rsidRPr="00A92D21" w:rsidRDefault="00A92D21" w:rsidP="00A92D21">
      <w:pPr>
        <w:pStyle w:val="textbody"/>
        <w:ind w:left="0"/>
        <w:rPr>
          <w:rFonts w:ascii="Courier New" w:hAnsi="Courier New" w:cs="Courier New"/>
        </w:rPr>
      </w:pPr>
      <w:r w:rsidRPr="00A92D21">
        <w:rPr>
          <w:rFonts w:ascii="Courier New" w:hAnsi="Courier New" w:cs="Courier New"/>
        </w:rPr>
        <w:t>Sigma 0.6</w:t>
      </w:r>
    </w:p>
    <w:p w:rsidR="00A92D21" w:rsidRPr="00A92D21" w:rsidRDefault="00A92D21" w:rsidP="00A92D21">
      <w:pPr>
        <w:pStyle w:val="textbody"/>
        <w:ind w:left="0"/>
        <w:rPr>
          <w:rFonts w:ascii="Courier New" w:hAnsi="Courier New" w:cs="Courier New"/>
        </w:rPr>
      </w:pPr>
    </w:p>
    <w:p w:rsidR="00A92D21" w:rsidRPr="00A92D21" w:rsidRDefault="00A92D21" w:rsidP="00A92D21">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A92D21" w:rsidRPr="00A92D21" w:rsidRDefault="00A92D21" w:rsidP="00A92D21">
      <w:pPr>
        <w:pStyle w:val="textbody"/>
        <w:ind w:left="0"/>
        <w:rPr>
          <w:rFonts w:ascii="Courier New" w:hAnsi="Courier New" w:cs="Courier New"/>
        </w:rPr>
      </w:pPr>
    </w:p>
    <w:p w:rsidR="00A92D21" w:rsidRPr="00A92D21" w:rsidRDefault="00A92D21" w:rsidP="00A92D21">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A92D21" w:rsidRPr="00A92D21" w:rsidRDefault="00A92D21" w:rsidP="00A92D21">
      <w:pPr>
        <w:pStyle w:val="textbody"/>
      </w:pPr>
    </w:p>
    <w:sectPr w:rsidR="00A92D21" w:rsidRPr="00A92D21"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Eric J Gustafson" w:date="2011-08-09T13:06:00Z" w:initials="EJG">
    <w:p w:rsidR="009E3913" w:rsidRDefault="009E3913">
      <w:pPr>
        <w:pStyle w:val="CommentText"/>
      </w:pPr>
      <w:r>
        <w:rPr>
          <w:rStyle w:val="CommentReference"/>
        </w:rPr>
        <w:annotationRef/>
      </w:r>
      <w:r>
        <w:t>Is this necessary if the value is never written to a *.gis map file?  See below.</w:t>
      </w:r>
    </w:p>
  </w:comment>
  <w:comment w:id="20" w:author="Eric J Gustafson" w:date="2011-08-09T09:08:00Z" w:initials="EJG">
    <w:p w:rsidR="00851E86" w:rsidRDefault="00851E86">
      <w:pPr>
        <w:pStyle w:val="CommentText"/>
      </w:pPr>
      <w:r>
        <w:rPr>
          <w:rStyle w:val="CommentReference"/>
        </w:rPr>
        <w:annotationRef/>
      </w:r>
      <w:r>
        <w:t>Brian, I am not sure of the utility of this map.  All active cells have the same value.  There is no spatial variability, so why produce a map?</w:t>
      </w:r>
    </w:p>
  </w:comment>
  <w:comment w:id="21" w:author="Eric J Gustafson" w:date="2011-08-09T09:11:00Z" w:initials="EJG">
    <w:p w:rsidR="00E8760A" w:rsidRDefault="00E8760A">
      <w:pPr>
        <w:pStyle w:val="CommentText"/>
      </w:pPr>
      <w:r>
        <w:rPr>
          <w:rStyle w:val="CommentReference"/>
        </w:rPr>
        <w:annotationRef/>
      </w:r>
      <w:r>
        <w:t xml:space="preserve">I would suggest either dividing the values by 100 in this file, or adding text to remind those looking </w:t>
      </w:r>
      <w:proofErr w:type="spellStart"/>
      <w:r>
        <w:t>a</w:t>
      </w:r>
      <w:proofErr w:type="spellEnd"/>
      <w:r>
        <w:t xml:space="preserve"> the file that the values have been multiplied by 100.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11D" w:rsidRDefault="0095411D">
      <w:r>
        <w:separator/>
      </w:r>
    </w:p>
  </w:endnote>
  <w:endnote w:type="continuationSeparator" w:id="0">
    <w:p w:rsidR="0095411D" w:rsidRDefault="009541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Pr="009A2A50" w:rsidRDefault="00D22621"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644E40">
      <w:rPr>
        <w:rFonts w:ascii="Arial" w:hAnsi="Arial" w:cs="Arial"/>
      </w:rPr>
      <w:fldChar w:fldCharType="begin"/>
    </w:r>
    <w:r>
      <w:rPr>
        <w:rFonts w:ascii="Arial" w:hAnsi="Arial" w:cs="Arial"/>
      </w:rPr>
      <w:instrText xml:space="preserve"> PAGE </w:instrText>
    </w:r>
    <w:r w:rsidR="00644E40">
      <w:rPr>
        <w:rFonts w:ascii="Arial" w:hAnsi="Arial" w:cs="Arial"/>
      </w:rPr>
      <w:fldChar w:fldCharType="separate"/>
    </w:r>
    <w:r w:rsidR="009E3913">
      <w:rPr>
        <w:rFonts w:ascii="Arial" w:hAnsi="Arial" w:cs="Arial"/>
        <w:noProof/>
      </w:rPr>
      <w:t>5</w:t>
    </w:r>
    <w:r w:rsidR="00644E40">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11D" w:rsidRDefault="0095411D">
      <w:r>
        <w:separator/>
      </w:r>
    </w:p>
  </w:footnote>
  <w:footnote w:type="continuationSeparator" w:id="0">
    <w:p w:rsidR="0095411D" w:rsidRDefault="009541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Default="00644E40">
    <w:pPr>
      <w:pStyle w:val="Header"/>
      <w:tabs>
        <w:tab w:val="clear" w:pos="4320"/>
        <w:tab w:val="clear" w:pos="8640"/>
        <w:tab w:val="center" w:pos="4500"/>
        <w:tab w:val="right" w:pos="9000"/>
      </w:tabs>
    </w:pPr>
    <w:fldSimple w:instr=" DOCPROPERTY  &quot;Extension Name&quot;  \* MERGEFORMAT ">
      <w:r w:rsidR="00925E30">
        <w:t>Drought Generator Extension</w:t>
      </w:r>
    </w:fldSimple>
    <w:r w:rsidR="00D22621">
      <w:t xml:space="preserve"> v</w:t>
    </w:r>
    <w:fldSimple w:instr=" DOCPROPERTY  &quot;Extension Version&quot;  \* MERGEFORMAT ">
      <w:r w:rsidR="00CC3F58">
        <w:t>1.0</w:t>
      </w:r>
    </w:fldSimple>
    <w:r w:rsidR="00CC3F58">
      <w:t xml:space="preserve"> – User Guide</w:t>
    </w:r>
    <w:r w:rsidR="00CC3F5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stylePaneFormatFilter w:val="3F01"/>
  <w:trackRevisions/>
  <w:defaultTabStop w:val="720"/>
  <w:doNotHyphenateCaps/>
  <w:drawingGridHorizontalSpacing w:val="187"/>
  <w:drawingGridVerticalSpacing w:val="187"/>
  <w:characterSpacingControl w:val="doNotCompress"/>
  <w:footnotePr>
    <w:footnote w:id="-1"/>
    <w:footnote w:id="0"/>
  </w:footnotePr>
  <w:endnotePr>
    <w:endnote w:id="-1"/>
    <w:endnote w:id="0"/>
  </w:endnotePr>
  <w:compat/>
  <w:rsids>
    <w:rsidRoot w:val="005707AA"/>
    <w:rsid w:val="00013B0B"/>
    <w:rsid w:val="00061ED0"/>
    <w:rsid w:val="00074A48"/>
    <w:rsid w:val="000A10B0"/>
    <w:rsid w:val="000B52B3"/>
    <w:rsid w:val="000B70C1"/>
    <w:rsid w:val="000B7743"/>
    <w:rsid w:val="000C23FE"/>
    <w:rsid w:val="00100E8F"/>
    <w:rsid w:val="0010696A"/>
    <w:rsid w:val="00125016"/>
    <w:rsid w:val="0013653F"/>
    <w:rsid w:val="00147CEA"/>
    <w:rsid w:val="00153514"/>
    <w:rsid w:val="0016055A"/>
    <w:rsid w:val="00191B58"/>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F3DB9"/>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50C85"/>
    <w:rsid w:val="00453C07"/>
    <w:rsid w:val="004716A9"/>
    <w:rsid w:val="00475843"/>
    <w:rsid w:val="00495DC6"/>
    <w:rsid w:val="004B24D3"/>
    <w:rsid w:val="005034EF"/>
    <w:rsid w:val="00514ECB"/>
    <w:rsid w:val="00520D20"/>
    <w:rsid w:val="005231DE"/>
    <w:rsid w:val="005326B3"/>
    <w:rsid w:val="005707AA"/>
    <w:rsid w:val="00573DF1"/>
    <w:rsid w:val="00576624"/>
    <w:rsid w:val="005A48C7"/>
    <w:rsid w:val="005A6091"/>
    <w:rsid w:val="005B2635"/>
    <w:rsid w:val="005E623C"/>
    <w:rsid w:val="00632498"/>
    <w:rsid w:val="00644E40"/>
    <w:rsid w:val="00645D69"/>
    <w:rsid w:val="006552CF"/>
    <w:rsid w:val="0065576B"/>
    <w:rsid w:val="00675EAD"/>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6E07"/>
    <w:rsid w:val="007E5599"/>
    <w:rsid w:val="00851E86"/>
    <w:rsid w:val="00855EC7"/>
    <w:rsid w:val="008710F4"/>
    <w:rsid w:val="008D3B55"/>
    <w:rsid w:val="008D3F50"/>
    <w:rsid w:val="008F3170"/>
    <w:rsid w:val="008F3C58"/>
    <w:rsid w:val="00901469"/>
    <w:rsid w:val="00907D10"/>
    <w:rsid w:val="00925E30"/>
    <w:rsid w:val="00931DB7"/>
    <w:rsid w:val="0093288F"/>
    <w:rsid w:val="00936B54"/>
    <w:rsid w:val="0095411D"/>
    <w:rsid w:val="00985F06"/>
    <w:rsid w:val="009A2A50"/>
    <w:rsid w:val="009A3BDC"/>
    <w:rsid w:val="009D6490"/>
    <w:rsid w:val="009E3913"/>
    <w:rsid w:val="009E65A3"/>
    <w:rsid w:val="009F4F04"/>
    <w:rsid w:val="009F7644"/>
    <w:rsid w:val="00A02643"/>
    <w:rsid w:val="00A16ACE"/>
    <w:rsid w:val="00A65572"/>
    <w:rsid w:val="00A6712C"/>
    <w:rsid w:val="00A712D7"/>
    <w:rsid w:val="00A77EDD"/>
    <w:rsid w:val="00A8192E"/>
    <w:rsid w:val="00A92D21"/>
    <w:rsid w:val="00AB3682"/>
    <w:rsid w:val="00AB4BA4"/>
    <w:rsid w:val="00AD780A"/>
    <w:rsid w:val="00AE23B5"/>
    <w:rsid w:val="00B11582"/>
    <w:rsid w:val="00B32CA5"/>
    <w:rsid w:val="00B36A80"/>
    <w:rsid w:val="00B63932"/>
    <w:rsid w:val="00B83253"/>
    <w:rsid w:val="00B92582"/>
    <w:rsid w:val="00BA25EB"/>
    <w:rsid w:val="00BA44EE"/>
    <w:rsid w:val="00BB7972"/>
    <w:rsid w:val="00BD03E7"/>
    <w:rsid w:val="00BD270C"/>
    <w:rsid w:val="00C00DB2"/>
    <w:rsid w:val="00C23730"/>
    <w:rsid w:val="00C357E8"/>
    <w:rsid w:val="00C46B30"/>
    <w:rsid w:val="00C50CC9"/>
    <w:rsid w:val="00C5778C"/>
    <w:rsid w:val="00C7363F"/>
    <w:rsid w:val="00C759A1"/>
    <w:rsid w:val="00CA7601"/>
    <w:rsid w:val="00CB3C09"/>
    <w:rsid w:val="00CC2E32"/>
    <w:rsid w:val="00CC3F58"/>
    <w:rsid w:val="00CD07BB"/>
    <w:rsid w:val="00CE37E8"/>
    <w:rsid w:val="00CF5E7B"/>
    <w:rsid w:val="00D11D62"/>
    <w:rsid w:val="00D22621"/>
    <w:rsid w:val="00D2467F"/>
    <w:rsid w:val="00D41736"/>
    <w:rsid w:val="00D43599"/>
    <w:rsid w:val="00D438B1"/>
    <w:rsid w:val="00D6238F"/>
    <w:rsid w:val="00D77558"/>
    <w:rsid w:val="00D80D50"/>
    <w:rsid w:val="00D80FF1"/>
    <w:rsid w:val="00D865C5"/>
    <w:rsid w:val="00DB4265"/>
    <w:rsid w:val="00DE48D8"/>
    <w:rsid w:val="00DF34C7"/>
    <w:rsid w:val="00DF5BA6"/>
    <w:rsid w:val="00E012AB"/>
    <w:rsid w:val="00E04330"/>
    <w:rsid w:val="00E064AD"/>
    <w:rsid w:val="00E10647"/>
    <w:rsid w:val="00E375CB"/>
    <w:rsid w:val="00E459CB"/>
    <w:rsid w:val="00E52A15"/>
    <w:rsid w:val="00E67786"/>
    <w:rsid w:val="00E80085"/>
    <w:rsid w:val="00E8760A"/>
    <w:rsid w:val="00E90429"/>
    <w:rsid w:val="00EB32A2"/>
    <w:rsid w:val="00EF76F5"/>
    <w:rsid w:val="00F235CE"/>
    <w:rsid w:val="00F31132"/>
    <w:rsid w:val="00F5150E"/>
    <w:rsid w:val="00F62ADC"/>
    <w:rsid w:val="00F70D28"/>
    <w:rsid w:val="00F8136B"/>
    <w:rsid w:val="00FA21FE"/>
    <w:rsid w:val="00FA37EF"/>
    <w:rsid w:val="00FB5664"/>
    <w:rsid w:val="00FB7DC7"/>
    <w:rsid w:val="00FC4A8F"/>
    <w:rsid w:val="00FC52A5"/>
    <w:rsid w:val="00FE5E18"/>
    <w:rsid w:val="00FE6BCE"/>
    <w:rsid w:val="00FE6F60"/>
    <w:rsid w:val="00FF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30"/>
    <w:rPr>
      <w:sz w:val="24"/>
      <w:szCs w:val="24"/>
    </w:rPr>
  </w:style>
  <w:style w:type="paragraph" w:styleId="Heading1">
    <w:name w:val="heading 1"/>
    <w:basedOn w:val="heading"/>
    <w:next w:val="textbody"/>
    <w:qFormat/>
    <w:rsid w:val="00925E30"/>
    <w:pPr>
      <w:pageBreakBefore/>
      <w:numPr>
        <w:numId w:val="2"/>
      </w:numPr>
      <w:spacing w:before="240" w:after="60"/>
      <w:outlineLvl w:val="0"/>
    </w:pPr>
    <w:rPr>
      <w:kern w:val="32"/>
      <w:sz w:val="32"/>
      <w:szCs w:val="32"/>
    </w:rPr>
  </w:style>
  <w:style w:type="paragraph" w:styleId="Heading2">
    <w:name w:val="heading 2"/>
    <w:basedOn w:val="heading"/>
    <w:next w:val="textbody"/>
    <w:qFormat/>
    <w:rsid w:val="00925E30"/>
    <w:pPr>
      <w:numPr>
        <w:ilvl w:val="1"/>
        <w:numId w:val="2"/>
      </w:numPr>
      <w:spacing w:before="240" w:after="60"/>
      <w:outlineLvl w:val="1"/>
    </w:pPr>
    <w:rPr>
      <w:sz w:val="28"/>
      <w:szCs w:val="28"/>
    </w:rPr>
  </w:style>
  <w:style w:type="paragraph" w:styleId="Heading3">
    <w:name w:val="heading 3"/>
    <w:basedOn w:val="heading"/>
    <w:next w:val="textbody"/>
    <w:qFormat/>
    <w:rsid w:val="00925E30"/>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25E30"/>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25E30"/>
    <w:pPr>
      <w:numPr>
        <w:ilvl w:val="4"/>
        <w:numId w:val="2"/>
      </w:numPr>
      <w:spacing w:before="240" w:after="60"/>
      <w:outlineLvl w:val="4"/>
    </w:pPr>
    <w:rPr>
      <w:b/>
      <w:bCs/>
      <w:i/>
      <w:iCs/>
      <w:sz w:val="26"/>
      <w:szCs w:val="26"/>
    </w:rPr>
  </w:style>
  <w:style w:type="paragraph" w:styleId="Heading6">
    <w:name w:val="heading 6"/>
    <w:basedOn w:val="Normal"/>
    <w:next w:val="Normal"/>
    <w:qFormat/>
    <w:rsid w:val="00925E30"/>
    <w:pPr>
      <w:numPr>
        <w:ilvl w:val="5"/>
        <w:numId w:val="2"/>
      </w:numPr>
      <w:spacing w:before="240" w:after="60"/>
      <w:outlineLvl w:val="5"/>
    </w:pPr>
    <w:rPr>
      <w:b/>
      <w:bCs/>
      <w:sz w:val="22"/>
      <w:szCs w:val="22"/>
    </w:rPr>
  </w:style>
  <w:style w:type="paragraph" w:styleId="Heading7">
    <w:name w:val="heading 7"/>
    <w:basedOn w:val="Normal"/>
    <w:next w:val="Normal"/>
    <w:qFormat/>
    <w:rsid w:val="00925E30"/>
    <w:pPr>
      <w:numPr>
        <w:ilvl w:val="6"/>
        <w:numId w:val="2"/>
      </w:numPr>
      <w:spacing w:before="240" w:after="60"/>
      <w:outlineLvl w:val="6"/>
    </w:pPr>
  </w:style>
  <w:style w:type="paragraph" w:styleId="Heading8">
    <w:name w:val="heading 8"/>
    <w:basedOn w:val="Normal"/>
    <w:next w:val="Normal"/>
    <w:qFormat/>
    <w:rsid w:val="00925E30"/>
    <w:pPr>
      <w:numPr>
        <w:ilvl w:val="7"/>
        <w:numId w:val="2"/>
      </w:numPr>
      <w:spacing w:before="240" w:after="60"/>
      <w:outlineLvl w:val="7"/>
    </w:pPr>
    <w:rPr>
      <w:i/>
      <w:iCs/>
    </w:rPr>
  </w:style>
  <w:style w:type="paragraph" w:styleId="Heading9">
    <w:name w:val="heading 9"/>
    <w:basedOn w:val="Normal"/>
    <w:next w:val="Normal"/>
    <w:qFormat/>
    <w:rsid w:val="00925E30"/>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25E30"/>
    <w:pPr>
      <w:keepNext/>
      <w:ind w:left="0" w:right="0"/>
    </w:pPr>
    <w:rPr>
      <w:rFonts w:ascii="Verdana" w:hAnsi="Verdana" w:cs="Verdana"/>
    </w:rPr>
  </w:style>
  <w:style w:type="paragraph" w:customStyle="1" w:styleId="textbody">
    <w:name w:val="text: body"/>
    <w:basedOn w:val="Normal"/>
    <w:rsid w:val="00925E30"/>
    <w:pPr>
      <w:spacing w:after="120"/>
      <w:ind w:left="1152" w:right="1008"/>
    </w:pPr>
  </w:style>
  <w:style w:type="paragraph" w:customStyle="1" w:styleId="text">
    <w:name w:val="text"/>
    <w:basedOn w:val="Normal"/>
    <w:rsid w:val="00925E30"/>
    <w:pPr>
      <w:spacing w:before="120" w:after="120"/>
    </w:pPr>
    <w:rPr>
      <w:rFonts w:ascii="Arial" w:hAnsi="Arial" w:cs="Arial"/>
      <w:sz w:val="20"/>
      <w:szCs w:val="20"/>
    </w:rPr>
  </w:style>
  <w:style w:type="paragraph" w:styleId="FootnoteText">
    <w:name w:val="footnote text"/>
    <w:basedOn w:val="Normal"/>
    <w:semiHidden/>
    <w:rsid w:val="00925E30"/>
    <w:rPr>
      <w:sz w:val="20"/>
      <w:szCs w:val="20"/>
    </w:rPr>
  </w:style>
  <w:style w:type="character" w:styleId="FootnoteReference">
    <w:name w:val="footnote reference"/>
    <w:basedOn w:val="DefaultParagraphFont"/>
    <w:semiHidden/>
    <w:rsid w:val="00925E30"/>
    <w:rPr>
      <w:vertAlign w:val="superscript"/>
    </w:rPr>
  </w:style>
  <w:style w:type="paragraph" w:styleId="Header">
    <w:name w:val="header"/>
    <w:basedOn w:val="Normal"/>
    <w:rsid w:val="00925E30"/>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25E30"/>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25E30"/>
    <w:pPr>
      <w:spacing w:before="0" w:after="0"/>
      <w:jc w:val="center"/>
    </w:pPr>
    <w:rPr>
      <w:rFonts w:ascii="Verdana" w:hAnsi="Verdana" w:cs="Verdana"/>
      <w:i/>
      <w:iCs/>
      <w:sz w:val="18"/>
      <w:szCs w:val="18"/>
    </w:rPr>
  </w:style>
  <w:style w:type="paragraph" w:styleId="BalloonText">
    <w:name w:val="Balloon Text"/>
    <w:basedOn w:val="Normal"/>
    <w:semiHidden/>
    <w:rsid w:val="00925E30"/>
    <w:rPr>
      <w:rFonts w:ascii="Tahoma" w:hAnsi="Tahoma" w:cs="Tahoma"/>
      <w:sz w:val="16"/>
      <w:szCs w:val="16"/>
    </w:rPr>
  </w:style>
  <w:style w:type="paragraph" w:customStyle="1" w:styleId="tabletext">
    <w:name w:val="table text"/>
    <w:basedOn w:val="text"/>
    <w:rsid w:val="00925E30"/>
    <w:pPr>
      <w:spacing w:before="40" w:after="40"/>
    </w:pPr>
  </w:style>
  <w:style w:type="paragraph" w:styleId="Caption">
    <w:name w:val="caption"/>
    <w:basedOn w:val="Normal"/>
    <w:next w:val="Normal"/>
    <w:qFormat/>
    <w:rsid w:val="00925E30"/>
    <w:pPr>
      <w:spacing w:before="120" w:after="120"/>
    </w:pPr>
    <w:rPr>
      <w:b/>
      <w:bCs/>
      <w:sz w:val="20"/>
      <w:szCs w:val="20"/>
    </w:rPr>
  </w:style>
  <w:style w:type="paragraph" w:customStyle="1" w:styleId="tabletitle">
    <w:name w:val="table title"/>
    <w:basedOn w:val="tabletext"/>
    <w:next w:val="tabletext"/>
    <w:rsid w:val="00925E30"/>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25E30"/>
    <w:pPr>
      <w:numPr>
        <w:numId w:val="1"/>
      </w:numPr>
    </w:pPr>
  </w:style>
  <w:style w:type="paragraph" w:customStyle="1" w:styleId="tablecaption">
    <w:name w:val="table caption"/>
    <w:basedOn w:val="figurecaption"/>
    <w:rsid w:val="00925E30"/>
    <w:pPr>
      <w:keepNext/>
      <w:spacing w:before="480"/>
    </w:pPr>
  </w:style>
  <w:style w:type="paragraph" w:customStyle="1" w:styleId="Equation">
    <w:name w:val="Equation"/>
    <w:basedOn w:val="textbody"/>
    <w:rsid w:val="00925E30"/>
    <w:pPr>
      <w:ind w:left="3420" w:hanging="1800"/>
    </w:pPr>
  </w:style>
  <w:style w:type="paragraph" w:styleId="TOC1">
    <w:name w:val="toc 1"/>
    <w:basedOn w:val="Normal"/>
    <w:next w:val="Normal"/>
    <w:autoRedefine/>
    <w:rsid w:val="00925E30"/>
    <w:pPr>
      <w:spacing w:before="120" w:after="120"/>
    </w:pPr>
    <w:rPr>
      <w:b/>
      <w:bCs/>
      <w:caps/>
      <w:sz w:val="20"/>
      <w:szCs w:val="20"/>
    </w:rPr>
  </w:style>
  <w:style w:type="paragraph" w:styleId="TOC2">
    <w:name w:val="toc 2"/>
    <w:basedOn w:val="Normal"/>
    <w:next w:val="Normal"/>
    <w:autoRedefine/>
    <w:rsid w:val="00925E30"/>
    <w:pPr>
      <w:ind w:left="240"/>
    </w:pPr>
    <w:rPr>
      <w:sz w:val="20"/>
      <w:szCs w:val="20"/>
    </w:rPr>
  </w:style>
  <w:style w:type="paragraph" w:styleId="TOC3">
    <w:name w:val="toc 3"/>
    <w:basedOn w:val="Normal"/>
    <w:next w:val="Normal"/>
    <w:autoRedefine/>
    <w:rsid w:val="00925E30"/>
    <w:pPr>
      <w:ind w:left="480"/>
    </w:pPr>
    <w:rPr>
      <w:i/>
      <w:iCs/>
      <w:sz w:val="20"/>
      <w:szCs w:val="20"/>
    </w:rPr>
  </w:style>
  <w:style w:type="paragraph" w:styleId="TOC4">
    <w:name w:val="toc 4"/>
    <w:basedOn w:val="Normal"/>
    <w:next w:val="Normal"/>
    <w:autoRedefine/>
    <w:semiHidden/>
    <w:rsid w:val="00925E30"/>
    <w:pPr>
      <w:ind w:left="720"/>
    </w:pPr>
    <w:rPr>
      <w:sz w:val="18"/>
      <w:szCs w:val="18"/>
    </w:rPr>
  </w:style>
  <w:style w:type="paragraph" w:styleId="TOC5">
    <w:name w:val="toc 5"/>
    <w:basedOn w:val="Normal"/>
    <w:next w:val="Normal"/>
    <w:autoRedefine/>
    <w:semiHidden/>
    <w:rsid w:val="00925E30"/>
    <w:pPr>
      <w:ind w:left="960"/>
    </w:pPr>
    <w:rPr>
      <w:sz w:val="18"/>
      <w:szCs w:val="18"/>
    </w:rPr>
  </w:style>
  <w:style w:type="paragraph" w:styleId="TOC6">
    <w:name w:val="toc 6"/>
    <w:basedOn w:val="Normal"/>
    <w:next w:val="Normal"/>
    <w:autoRedefine/>
    <w:semiHidden/>
    <w:rsid w:val="00925E30"/>
    <w:pPr>
      <w:ind w:left="1200"/>
    </w:pPr>
    <w:rPr>
      <w:sz w:val="18"/>
      <w:szCs w:val="18"/>
    </w:rPr>
  </w:style>
  <w:style w:type="paragraph" w:styleId="TOC7">
    <w:name w:val="toc 7"/>
    <w:basedOn w:val="Normal"/>
    <w:next w:val="Normal"/>
    <w:autoRedefine/>
    <w:semiHidden/>
    <w:rsid w:val="00925E30"/>
    <w:pPr>
      <w:ind w:left="1440"/>
    </w:pPr>
    <w:rPr>
      <w:sz w:val="18"/>
      <w:szCs w:val="18"/>
    </w:rPr>
  </w:style>
  <w:style w:type="paragraph" w:styleId="TOC8">
    <w:name w:val="toc 8"/>
    <w:basedOn w:val="Normal"/>
    <w:next w:val="Normal"/>
    <w:autoRedefine/>
    <w:semiHidden/>
    <w:rsid w:val="00925E30"/>
    <w:pPr>
      <w:ind w:left="1680"/>
    </w:pPr>
    <w:rPr>
      <w:sz w:val="18"/>
      <w:szCs w:val="18"/>
    </w:rPr>
  </w:style>
  <w:style w:type="paragraph" w:styleId="TOC9">
    <w:name w:val="toc 9"/>
    <w:basedOn w:val="Normal"/>
    <w:next w:val="Normal"/>
    <w:autoRedefine/>
    <w:semiHidden/>
    <w:rsid w:val="00925E30"/>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925E30"/>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25E30"/>
    <w:pPr>
      <w:spacing w:after="0"/>
    </w:pPr>
  </w:style>
  <w:style w:type="paragraph" w:customStyle="1" w:styleId="commandprompt">
    <w:name w:val="command prompt"/>
    <w:basedOn w:val="textbody"/>
    <w:rsid w:val="00925E30"/>
    <w:pPr>
      <w:ind w:left="1498"/>
    </w:pPr>
    <w:rPr>
      <w:rFonts w:ascii="Courier New" w:hAnsi="Courier New" w:cs="Courier New"/>
      <w:sz w:val="20"/>
      <w:szCs w:val="20"/>
    </w:rPr>
  </w:style>
  <w:style w:type="paragraph" w:customStyle="1" w:styleId="Heading3moreindent">
    <w:name w:val="Heading 3 (more indent)"/>
    <w:basedOn w:val="Heading3"/>
    <w:next w:val="textbody"/>
    <w:rsid w:val="00925E30"/>
    <w:pPr>
      <w:tabs>
        <w:tab w:val="clear" w:pos="864"/>
        <w:tab w:val="left" w:pos="1008"/>
      </w:tabs>
      <w:ind w:left="1008" w:hanging="1008"/>
    </w:pPr>
  </w:style>
  <w:style w:type="paragraph" w:customStyle="1" w:styleId="textfilewide">
    <w:name w:val="text file (wide)"/>
    <w:basedOn w:val="textinputfile"/>
    <w:rsid w:val="00925E30"/>
    <w:pPr>
      <w:ind w:left="432"/>
    </w:pPr>
    <w:rPr>
      <w:sz w:val="16"/>
      <w:szCs w:val="16"/>
    </w:rPr>
  </w:style>
  <w:style w:type="paragraph" w:customStyle="1" w:styleId="reference">
    <w:name w:val="reference"/>
    <w:basedOn w:val="textbody"/>
    <w:rsid w:val="00925E30"/>
    <w:pPr>
      <w:ind w:left="1584" w:hanging="432"/>
    </w:pPr>
  </w:style>
  <w:style w:type="paragraph" w:customStyle="1" w:styleId="titleline">
    <w:name w:val="title line"/>
    <w:basedOn w:val="Normal"/>
    <w:rsid w:val="00925E30"/>
    <w:pPr>
      <w:jc w:val="center"/>
    </w:pPr>
    <w:rPr>
      <w:rFonts w:ascii="Verdana" w:hAnsi="Verdana" w:cs="Verdana"/>
      <w:sz w:val="40"/>
      <w:szCs w:val="40"/>
    </w:rPr>
  </w:style>
  <w:style w:type="paragraph" w:customStyle="1" w:styleId="titleline1">
    <w:name w:val="title line 1"/>
    <w:basedOn w:val="titleline"/>
    <w:next w:val="titleline"/>
    <w:rsid w:val="00925E30"/>
    <w:pPr>
      <w:spacing w:before="3240"/>
    </w:pPr>
  </w:style>
  <w:style w:type="paragraph" w:customStyle="1" w:styleId="titleline-small">
    <w:name w:val="title line - small"/>
    <w:basedOn w:val="titleline"/>
    <w:rsid w:val="00925E30"/>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851E86"/>
    <w:rPr>
      <w:sz w:val="16"/>
      <w:szCs w:val="16"/>
    </w:rPr>
  </w:style>
  <w:style w:type="paragraph" w:styleId="CommentText">
    <w:name w:val="annotation text"/>
    <w:basedOn w:val="Normal"/>
    <w:link w:val="CommentTextChar"/>
    <w:uiPriority w:val="99"/>
    <w:semiHidden/>
    <w:unhideWhenUsed/>
    <w:rsid w:val="00851E86"/>
    <w:rPr>
      <w:sz w:val="20"/>
      <w:szCs w:val="20"/>
    </w:rPr>
  </w:style>
  <w:style w:type="character" w:customStyle="1" w:styleId="CommentTextChar">
    <w:name w:val="Comment Text Char"/>
    <w:basedOn w:val="DefaultParagraphFont"/>
    <w:link w:val="CommentText"/>
    <w:uiPriority w:val="99"/>
    <w:semiHidden/>
    <w:rsid w:val="00851E86"/>
  </w:style>
  <w:style w:type="paragraph" w:styleId="CommentSubject">
    <w:name w:val="annotation subject"/>
    <w:basedOn w:val="CommentText"/>
    <w:next w:val="CommentText"/>
    <w:link w:val="CommentSubjectChar"/>
    <w:uiPriority w:val="99"/>
    <w:semiHidden/>
    <w:unhideWhenUsed/>
    <w:rsid w:val="00851E86"/>
    <w:rPr>
      <w:b/>
      <w:bCs/>
    </w:rPr>
  </w:style>
  <w:style w:type="character" w:customStyle="1" w:styleId="CommentSubjectChar">
    <w:name w:val="Comment Subject Char"/>
    <w:basedOn w:val="CommentTextChar"/>
    <w:link w:val="CommentSubject"/>
    <w:uiPriority w:val="99"/>
    <w:semiHidden/>
    <w:rsid w:val="00851E8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86C4F-8151-4074-8D9C-B10B4639C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17</TotalTime>
  <Pages>6</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Drought Generator Extension</vt:lpstr>
    </vt:vector>
  </TitlesOfParts>
  <Company>University of Wisconsin-Madison</Company>
  <LinksUpToDate>false</LinksUpToDate>
  <CharactersWithSpaces>4305</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Generator Extension</dc:title>
  <dc:subject/>
  <dc:creator>Eric Gustafson, Brian Miranda</dc:creator>
  <cp:keywords/>
  <dc:description/>
  <cp:lastModifiedBy>Eric J Gustafson</cp:lastModifiedBy>
  <cp:revision>4</cp:revision>
  <cp:lastPrinted>2006-04-27T18:05:00Z</cp:lastPrinted>
  <dcterms:created xsi:type="dcterms:W3CDTF">2011-08-09T14:03:00Z</dcterms:created>
  <dcterms:modified xsi:type="dcterms:W3CDTF">2011-08-09T18:07:00Z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Generator Extension</vt:lpwstr>
  </property>
  <property fmtid="{D5CDD505-2E9C-101B-9397-08002B2CF9AE}" pid="3" name="Extension Version">
    <vt:lpwstr>1.0</vt:lpwstr>
  </property>
</Properties>
</file>